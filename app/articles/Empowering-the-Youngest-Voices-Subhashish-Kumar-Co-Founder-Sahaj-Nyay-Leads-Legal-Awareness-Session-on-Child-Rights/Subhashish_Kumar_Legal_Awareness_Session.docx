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63025" w14:textId="03FB1C75" w:rsidR="00B42687" w:rsidRDefault="00000000" w:rsidP="00B34E4D">
      <w:pPr>
        <w:pStyle w:val="Heading1"/>
        <w:jc w:val="both"/>
        <w:pPrChange w:id="0" w:author="Subhashish Kumar" w:date="2025-05-19T01:09:00Z" w16du:dateUtc="2025-05-18T19:39:00Z">
          <w:pPr>
            <w:pStyle w:val="Heading1"/>
          </w:pPr>
        </w:pPrChange>
      </w:pPr>
      <w:r>
        <w:t>Empowering the Youngest Voices: Subhashish Kumar</w:t>
      </w:r>
      <w:ins w:id="1" w:author="Subhashish Kumar" w:date="2025-05-19T01:06:00Z" w16du:dateUtc="2025-05-18T19:36:00Z">
        <w:r w:rsidR="0052363D">
          <w:t xml:space="preserve">, Co-Founder, Sahaj </w:t>
        </w:r>
      </w:ins>
      <w:ins w:id="2" w:author="Subhashish Kumar" w:date="2025-05-19T01:07:00Z" w16du:dateUtc="2025-05-18T19:37:00Z">
        <w:r w:rsidR="0052363D">
          <w:t>Nyay</w:t>
        </w:r>
      </w:ins>
      <w:r>
        <w:t xml:space="preserve"> Leads Legal Awareness Session on Child Rights</w:t>
      </w:r>
      <w:ins w:id="3" w:author="Subhashish Kumar" w:date="2025-05-19T01:07:00Z" w16du:dateUtc="2025-05-18T19:37:00Z">
        <w:r w:rsidR="0052363D">
          <w:t>.</w:t>
        </w:r>
      </w:ins>
    </w:p>
    <w:p w14:paraId="3F651FD1" w14:textId="77777777" w:rsidR="0042457E" w:rsidRDefault="00000000" w:rsidP="00B34E4D">
      <w:pPr>
        <w:jc w:val="both"/>
        <w:rPr>
          <w:ins w:id="4" w:author="Subhashish Kumar" w:date="2025-05-19T01:13:00Z" w16du:dateUtc="2025-05-18T19:43:00Z"/>
        </w:rPr>
      </w:pPr>
      <w:r>
        <w:br/>
        <w:t xml:space="preserve">At Sahaj Nyay, we believe that access to justice begins with awareness—and sometimes, the most powerful impact starts with a simple conversation. </w:t>
      </w:r>
      <w:ins w:id="5" w:author="Subhashish Kumar" w:date="2025-05-19T01:07:00Z" w16du:dateUtc="2025-05-18T19:37:00Z">
        <w:r w:rsidR="0052363D">
          <w:t>In July, 2024</w:t>
        </w:r>
      </w:ins>
      <w:del w:id="6" w:author="Subhashish Kumar" w:date="2025-05-19T01:07:00Z" w16du:dateUtc="2025-05-18T19:37:00Z">
        <w:r w:rsidDel="0052363D">
          <w:delText>On July 6, 2024</w:delText>
        </w:r>
      </w:del>
      <w:r>
        <w:t xml:space="preserve">, our </w:t>
      </w:r>
      <w:ins w:id="7" w:author="Subhashish Kumar" w:date="2025-05-19T01:07:00Z" w16du:dateUtc="2025-05-18T19:37:00Z">
        <w:r w:rsidR="0052363D">
          <w:t>co-</w:t>
        </w:r>
      </w:ins>
      <w:r>
        <w:t>founder Subhashish Kumar led a transformative legal awareness session in collaboration with Neev Foundation for Legal Aid and UDAAR Foundation, as part of the “Breaking Barriers, Building Futures” initiative.</w:t>
      </w:r>
    </w:p>
    <w:p w14:paraId="693033B8" w14:textId="77777777" w:rsidR="0042457E" w:rsidRDefault="00000000" w:rsidP="00B34E4D">
      <w:pPr>
        <w:jc w:val="both"/>
        <w:rPr>
          <w:ins w:id="8" w:author="Subhashish Kumar" w:date="2025-05-19T01:13:00Z" w16du:dateUtc="2025-05-18T19:43:00Z"/>
        </w:rPr>
      </w:pPr>
      <w:del w:id="9" w:author="Subhashish Kumar" w:date="2025-05-19T01:13:00Z" w16du:dateUtc="2025-05-18T19:43:00Z">
        <w:r w:rsidDel="0042457E">
          <w:br/>
        </w:r>
        <w:r w:rsidDel="0042457E">
          <w:br/>
        </w:r>
      </w:del>
      <w:r>
        <w:t>Held in Gram Sorkha, Noida, this community-driven event brought together children under the age of 13—many of them from marginalized and underserved backgrounds—for a crucial discussion about their rights under the Protection of Children from Sexual Offences (POCSO) Act</w:t>
      </w:r>
      <w:ins w:id="10" w:author="Subhashish Kumar" w:date="2025-05-19T01:08:00Z" w16du:dateUtc="2025-05-18T19:38:00Z">
        <w:r w:rsidR="00A01189">
          <w:t>, 2012</w:t>
        </w:r>
      </w:ins>
      <w:r>
        <w:t>.</w:t>
      </w:r>
    </w:p>
    <w:p w14:paraId="6D741C88" w14:textId="77777777" w:rsidR="0042457E" w:rsidRDefault="00000000" w:rsidP="00B34E4D">
      <w:pPr>
        <w:jc w:val="both"/>
        <w:rPr>
          <w:ins w:id="11" w:author="Subhashish Kumar" w:date="2025-05-19T01:13:00Z" w16du:dateUtc="2025-05-18T19:43:00Z"/>
        </w:rPr>
      </w:pPr>
      <w:del w:id="12" w:author="Subhashish Kumar" w:date="2025-05-19T01:13:00Z" w16du:dateUtc="2025-05-18T19:43:00Z">
        <w:r w:rsidDel="0042457E">
          <w:br/>
        </w:r>
        <w:r w:rsidDel="0042457E">
          <w:br/>
        </w:r>
      </w:del>
      <w:r>
        <w:t>Subhashish’s session was designed to be clear, interactive, and accessible. He addressed sensitive but essential topics: the concept of good touch and bad touch, how to recognize inappropriate behavior, and most importantly, how children can seek help and protection under the law. By creating a safe and respectful environment, Subhashish ensured the session was not just informative, but empowering.</w:t>
      </w:r>
    </w:p>
    <w:p w14:paraId="43CDC7E1" w14:textId="1B569AA7" w:rsidR="005C4FC0" w:rsidRDefault="00000000" w:rsidP="00B34E4D">
      <w:pPr>
        <w:jc w:val="both"/>
        <w:rPr>
          <w:ins w:id="13" w:author="Subhashish Kumar" w:date="2025-05-19T01:10:00Z" w16du:dateUtc="2025-05-18T19:40:00Z"/>
        </w:rPr>
      </w:pPr>
      <w:del w:id="14" w:author="Subhashish Kumar" w:date="2025-05-19T01:09:00Z" w16du:dateUtc="2025-05-18T19:39:00Z">
        <w:r w:rsidDel="00B34E4D">
          <w:br/>
        </w:r>
        <w:r w:rsidDel="00B34E4D">
          <w:br/>
          <w:delText>"Every child deserves to know that their body is their own, and that the law exists to protect them," said Subhashish. "Legal literacy should not be reserved for adults—it must start early, and it must be grounded in trust."</w:delText>
        </w:r>
      </w:del>
      <w:del w:id="15" w:author="Subhashish Kumar" w:date="2025-05-19T01:13:00Z" w16du:dateUtc="2025-05-18T19:43:00Z">
        <w:r w:rsidDel="0042457E">
          <w:br/>
        </w:r>
        <w:r w:rsidDel="0042457E">
          <w:br/>
        </w:r>
      </w:del>
      <w:r>
        <w:t>This initiative is part of a larger three-month project by Neev Foundation, running from April to June 2024. The campaign aims to collaborate with eight women’s and children’s rights NGOs across Noida and Greater Noida to conduct legal awareness sessions on key issues,</w:t>
      </w:r>
      <w:ins w:id="16" w:author="Subhashish Kumar" w:date="2025-05-19T01:10:00Z" w16du:dateUtc="2025-05-18T19:40:00Z">
        <w:r w:rsidR="005C4FC0">
          <w:t xml:space="preserve"> </w:t>
        </w:r>
      </w:ins>
      <w:del w:id="17" w:author="Subhashish Kumar" w:date="2025-05-19T01:10:00Z" w16du:dateUtc="2025-05-18T19:40:00Z">
        <w:r w:rsidDel="005C4FC0">
          <w:delText xml:space="preserve"> </w:delText>
        </w:r>
      </w:del>
      <w:r>
        <w:t>including:</w:t>
      </w:r>
      <w:del w:id="18" w:author="Subhashish Kumar" w:date="2025-05-19T01:13:00Z" w16du:dateUtc="2025-05-18T19:43:00Z">
        <w:r w:rsidDel="0042457E">
          <w:br/>
        </w:r>
      </w:del>
    </w:p>
    <w:p w14:paraId="5F21E191" w14:textId="1B9EEBF8" w:rsidR="00B42687" w:rsidRDefault="00000000" w:rsidP="005C4FC0">
      <w:del w:id="19" w:author="Subhashish Kumar" w:date="2025-05-19T01:10:00Z" w16du:dateUtc="2025-05-18T19:40:00Z">
        <w:r w:rsidDel="005C4FC0">
          <w:br/>
        </w:r>
      </w:del>
      <w:r>
        <w:t>-</w:t>
      </w:r>
      <w:ins w:id="20" w:author="Subhashish Kumar" w:date="2025-05-19T01:10:00Z" w16du:dateUtc="2025-05-18T19:40:00Z">
        <w:r w:rsidR="005C4FC0">
          <w:t xml:space="preserve"> </w:t>
        </w:r>
      </w:ins>
      <w:del w:id="21" w:author="Subhashish Kumar" w:date="2025-05-19T01:10:00Z" w16du:dateUtc="2025-05-18T19:40:00Z">
        <w:r w:rsidDel="005C4FC0">
          <w:delText xml:space="preserve"> </w:delText>
        </w:r>
      </w:del>
      <w:r>
        <w:t>POCSO and child rights</w:t>
      </w:r>
      <w:r>
        <w:br/>
        <w:t>- Domestic violence laws</w:t>
      </w:r>
      <w:r>
        <w:br/>
        <w:t>- Workplace sexual harassment laws (POSH)</w:t>
      </w:r>
      <w:r>
        <w:br/>
      </w:r>
      <w:r>
        <w:br/>
        <w:t>Subhashish’s contribution focused on children’s rights, an area he has long advocated for</w:t>
      </w:r>
      <w:ins w:id="22" w:author="Subhashish Kumar" w:date="2025-05-19T01:09:00Z" w16du:dateUtc="2025-05-18T19:39:00Z">
        <w:r w:rsidR="00B34E4D">
          <w:t>,</w:t>
        </w:r>
      </w:ins>
      <w:r>
        <w:t xml:space="preserve"> through Sahaj Nyay. Beyond the session, he also volunteered at the community legal camp that followed—addressing miscellaneous legal and quasi-legal concerns raised by parents, guardians, and local residents.</w:t>
      </w:r>
      <w:r>
        <w:br/>
      </w:r>
      <w:r>
        <w:br/>
        <w:t>The event poster, created in Hindi, invited families to come forward and learn about their rights in a language and setting they could relate to. Subhashish’s direct engagement helped break down legal complexities into relatable, real-life guidance. His approach was not only legal—it was deeply human.</w:t>
      </w:r>
      <w:r>
        <w:br/>
      </w:r>
      <w:r>
        <w:br/>
        <w:t>This effort reflects the broader mission of Sahaj Nyay: making justice simple, approachable, and community-driven. Whether it’s through courtroom advocacy or grassroots outreach, Subhashish Kumar continues to embody the idea that law is not just a system—it’s a service.</w:t>
      </w:r>
      <w:r>
        <w:br/>
      </w:r>
      <w:r>
        <w:lastRenderedPageBreak/>
        <w:br/>
        <w:t>As we continue to work toward building legal awareness in vulnerable communities, this session stands as a powerful reminder: when we educate children about their rights, we don’t just protect them—we equip them to protect themselves.</w:t>
      </w:r>
      <w:r>
        <w:br/>
      </w:r>
      <w:r>
        <w:br/>
        <w:t>Location: Gram Sorkha, Sector 115, Noida, Uttar Pradesh</w:t>
      </w:r>
      <w:ins w:id="23" w:author="Subhashish Kumar" w:date="2025-05-19T01:12:00Z" w16du:dateUtc="2025-05-18T19:42:00Z">
        <w:r w:rsidR="0042457E">
          <w:t>.</w:t>
        </w:r>
      </w:ins>
      <w:del w:id="24" w:author="Subhashish Kumar" w:date="2025-05-19T01:12:00Z" w16du:dateUtc="2025-05-18T19:42:00Z">
        <w:r w:rsidDel="0042457E">
          <w:br/>
          <w:delText>Date: July 6, 2024</w:delText>
        </w:r>
        <w:r w:rsidDel="0042457E">
          <w:br/>
          <w:delText>Time: 2:30 PM to 5:00 PM</w:delText>
        </w:r>
      </w:del>
      <w:r>
        <w:br/>
      </w:r>
    </w:p>
    <w:sectPr w:rsidR="00B426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8267616">
    <w:abstractNumId w:val="8"/>
  </w:num>
  <w:num w:numId="2" w16cid:durableId="683089002">
    <w:abstractNumId w:val="6"/>
  </w:num>
  <w:num w:numId="3" w16cid:durableId="602349320">
    <w:abstractNumId w:val="5"/>
  </w:num>
  <w:num w:numId="4" w16cid:durableId="962467624">
    <w:abstractNumId w:val="4"/>
  </w:num>
  <w:num w:numId="5" w16cid:durableId="283275372">
    <w:abstractNumId w:val="7"/>
  </w:num>
  <w:num w:numId="6" w16cid:durableId="1387413716">
    <w:abstractNumId w:val="3"/>
  </w:num>
  <w:num w:numId="7" w16cid:durableId="2009015460">
    <w:abstractNumId w:val="2"/>
  </w:num>
  <w:num w:numId="8" w16cid:durableId="1122766895">
    <w:abstractNumId w:val="1"/>
  </w:num>
  <w:num w:numId="9" w16cid:durableId="134435690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ubhashish Kumar">
    <w15:presenceInfo w15:providerId="Windows Live" w15:userId="0371688592bdf3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457E"/>
    <w:rsid w:val="0052363D"/>
    <w:rsid w:val="005C4FC0"/>
    <w:rsid w:val="00656A7D"/>
    <w:rsid w:val="00A01189"/>
    <w:rsid w:val="00AA1D8D"/>
    <w:rsid w:val="00B34E4D"/>
    <w:rsid w:val="00B42687"/>
    <w:rsid w:val="00B47730"/>
    <w:rsid w:val="00BF1462"/>
    <w:rsid w:val="00C5434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B20742"/>
  <w14:defaultImageDpi w14:val="300"/>
  <w15:docId w15:val="{B99C2B4C-AC60-447E-B21A-4088B8AF2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543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Subhashish Kumar</cp:lastModifiedBy>
  <cp:revision>2</cp:revision>
  <dcterms:created xsi:type="dcterms:W3CDTF">2013-12-23T23:15:00Z</dcterms:created>
  <dcterms:modified xsi:type="dcterms:W3CDTF">2025-05-18T19:44:00Z</dcterms:modified>
  <cp:category/>
</cp:coreProperties>
</file>